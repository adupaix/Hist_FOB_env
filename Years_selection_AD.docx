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tbl>
      <w:tblPr>
        <w:tblStyle w:val="5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83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Cause of log variability</w:t>
            </w:r>
          </w:p>
        </w:tc>
        <w:tc>
          <w:tcPr>
            <w:tcW w:w="2835" w:type="dxa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Study on log distribution</w:t>
            </w:r>
          </w:p>
        </w:tc>
        <w:tc>
          <w:tcPr>
            <w:tcW w:w="3544" w:type="dxa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Candidate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Seasonality of rainfall and sea currents</w:t>
            </w:r>
          </w:p>
        </w:tc>
        <w:tc>
          <w:tcPr>
            <w:tcW w:w="2835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Seasonal variability (quarter) over a single year</w:t>
            </w:r>
          </w:p>
        </w:tc>
        <w:tc>
          <w:tcPr>
            <w:tcW w:w="3544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Dipole oscillations</w:t>
            </w:r>
          </w:p>
        </w:tc>
        <w:tc>
          <w:tcPr>
            <w:tcW w:w="2835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Compare IOD+ and IOD- pairs of years (over the same quarter)</w:t>
            </w:r>
          </w:p>
        </w:tc>
        <w:tc>
          <w:tcPr>
            <w:tcW w:w="3544" w:type="dxa"/>
          </w:tcPr>
          <w:p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IOD+: SON 2006/IOD-:SON 2010</w:t>
            </w:r>
          </w:p>
          <w:p>
            <w:pPr>
              <w:rPr>
                <w:rFonts w:cstheme="minorHAnsi"/>
                <w:i/>
                <w:iCs/>
                <w:lang w:val="en-US"/>
              </w:rPr>
            </w:pPr>
            <w:r>
              <w:rPr>
                <w:rFonts w:cstheme="minorHAnsi"/>
                <w:i/>
                <w:iCs/>
                <w:lang w:val="en-US"/>
              </w:rPr>
              <w:t>////Or ///</w:t>
            </w:r>
          </w:p>
          <w:p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IOD+: SON 2019/IOD-: SON 2016</w:t>
            </w:r>
            <w:r>
              <w:commentReference w:id="0"/>
            </w:r>
          </w:p>
          <w:p>
            <w:pPr>
              <w:rPr>
                <w:rFonts w:cstheme="minorHAnsi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4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Effect of extreme events (tsunami of Dec 2004) </w:t>
            </w:r>
          </w:p>
        </w:tc>
        <w:tc>
          <w:tcPr>
            <w:tcW w:w="2835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Compare year before* and after the tzunam</w:t>
            </w:r>
            <w:bookmarkStart w:id="0" w:name="_GoBack"/>
            <w:bookmarkEnd w:id="0"/>
            <w:r>
              <w:rPr>
                <w:rFonts w:cstheme="minorHAnsi"/>
                <w:lang w:val="en-US"/>
              </w:rPr>
              <w:t>i</w:t>
            </w:r>
          </w:p>
        </w:tc>
        <w:tc>
          <w:tcPr>
            <w:tcW w:w="3544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2003 – 2005 </w:t>
            </w:r>
          </w:p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</w:t>
            </w:r>
          </w:p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2004- 2006 (because it happened in December 2004, but 2006 is IOD+)</w:t>
            </w:r>
            <w:r>
              <w:commentReference w:id="1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Overall effect of Global Change and extreme events (Deforestation, climate change, tzunamis)</w:t>
            </w:r>
          </w:p>
        </w:tc>
        <w:tc>
          <w:tcPr>
            <w:tcW w:w="2835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Variability over full time series</w:t>
            </w:r>
          </w:p>
        </w:tc>
        <w:tc>
          <w:tcPr>
            <w:tcW w:w="3544" w:type="dxa"/>
          </w:tcPr>
          <w:p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1990 - 2000 – 2010** – 2020</w:t>
            </w:r>
            <w:r>
              <w:commentReference w:id="2"/>
            </w:r>
          </w:p>
          <w:p>
            <w:pPr>
              <w:rPr>
                <w:rFonts w:cstheme="minorHAnsi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0" w:author="adupaix" w:date="2021-07-07T11:03:03Z"/>
        </w:trPr>
        <w:tc>
          <w:tcPr>
            <w:tcW w:w="3114" w:type="dxa"/>
          </w:tcPr>
          <w:p>
            <w:pPr>
              <w:rPr>
                <w:ins w:id="1" w:author="adupaix" w:date="2021-07-07T11:03:03Z"/>
                <w:rFonts w:hint="default" w:cstheme="minorHAnsi"/>
                <w:lang w:val="fr-FR"/>
              </w:rPr>
            </w:pPr>
            <w:ins w:id="2" w:author="adupaix" w:date="2021-07-07T11:03:11Z">
              <w:r>
                <w:rPr>
                  <w:rFonts w:hint="default" w:cstheme="minorHAnsi"/>
                  <w:lang w:val="fr-FR"/>
                </w:rPr>
                <w:t>Sensibi</w:t>
              </w:r>
            </w:ins>
            <w:ins w:id="3" w:author="adupaix" w:date="2021-07-07T11:03:12Z">
              <w:r>
                <w:rPr>
                  <w:rFonts w:hint="default" w:cstheme="minorHAnsi"/>
                  <w:lang w:val="fr-FR"/>
                </w:rPr>
                <w:t xml:space="preserve">lity </w:t>
              </w:r>
            </w:ins>
            <w:ins w:id="4" w:author="adupaix" w:date="2021-07-07T11:03:13Z">
              <w:r>
                <w:rPr>
                  <w:rFonts w:hint="default" w:cstheme="minorHAnsi"/>
                  <w:lang w:val="fr-FR"/>
                </w:rPr>
                <w:t>anal</w:t>
              </w:r>
            </w:ins>
            <w:ins w:id="5" w:author="adupaix" w:date="2021-07-07T11:03:14Z">
              <w:r>
                <w:rPr>
                  <w:rFonts w:hint="default" w:cstheme="minorHAnsi"/>
                  <w:lang w:val="fr-FR"/>
                </w:rPr>
                <w:t>ysis</w:t>
              </w:r>
            </w:ins>
            <w:ins w:id="6" w:author="adupaix" w:date="2021-07-07T11:03:15Z">
              <w:r>
                <w:rPr>
                  <w:rFonts w:hint="default" w:cstheme="minorHAnsi"/>
                  <w:lang w:val="fr-FR"/>
                </w:rPr>
                <w:t xml:space="preserve"> - </w:t>
              </w:r>
            </w:ins>
            <w:ins w:id="7" w:author="adupaix" w:date="2021-07-07T11:03:16Z">
              <w:r>
                <w:rPr>
                  <w:rFonts w:hint="default" w:cstheme="minorHAnsi"/>
                  <w:lang w:val="fr-FR"/>
                </w:rPr>
                <w:t>effe</w:t>
              </w:r>
            </w:ins>
            <w:ins w:id="8" w:author="adupaix" w:date="2021-07-07T11:03:17Z">
              <w:r>
                <w:rPr>
                  <w:rFonts w:hint="default" w:cstheme="minorHAnsi"/>
                  <w:lang w:val="fr-FR"/>
                </w:rPr>
                <w:t>ct of t</w:t>
              </w:r>
            </w:ins>
            <w:ins w:id="9" w:author="adupaix" w:date="2021-07-07T11:03:18Z">
              <w:r>
                <w:rPr>
                  <w:rFonts w:hint="default" w:cstheme="minorHAnsi"/>
                  <w:lang w:val="fr-FR"/>
                </w:rPr>
                <w:t>he f</w:t>
              </w:r>
            </w:ins>
            <w:ins w:id="10" w:author="adupaix" w:date="2021-07-07T11:03:19Z">
              <w:r>
                <w:rPr>
                  <w:rFonts w:hint="default" w:cstheme="minorHAnsi"/>
                  <w:lang w:val="fr-FR"/>
                </w:rPr>
                <w:t xml:space="preserve">orcing </w:t>
              </w:r>
            </w:ins>
            <w:ins w:id="11" w:author="adupaix" w:date="2021-07-07T11:03:20Z">
              <w:r>
                <w:rPr>
                  <w:rFonts w:hint="default" w:cstheme="minorHAnsi"/>
                  <w:lang w:val="fr-FR"/>
                </w:rPr>
                <w:t>produ</w:t>
              </w:r>
            </w:ins>
            <w:ins w:id="12" w:author="adupaix" w:date="2021-07-07T11:03:21Z">
              <w:r>
                <w:rPr>
                  <w:rFonts w:hint="default" w:cstheme="minorHAnsi"/>
                  <w:lang w:val="fr-FR"/>
                </w:rPr>
                <w:t>c</w:t>
              </w:r>
            </w:ins>
            <w:ins w:id="13" w:author="adupaix" w:date="2021-07-07T11:03:22Z">
              <w:r>
                <w:rPr>
                  <w:rFonts w:hint="default" w:cstheme="minorHAnsi"/>
                  <w:lang w:val="fr-FR"/>
                </w:rPr>
                <w:t>t</w:t>
              </w:r>
            </w:ins>
          </w:p>
        </w:tc>
        <w:tc>
          <w:tcPr>
            <w:tcW w:w="2835" w:type="dxa"/>
          </w:tcPr>
          <w:p>
            <w:pPr>
              <w:rPr>
                <w:ins w:id="14" w:author="adupaix" w:date="2021-07-07T11:03:03Z"/>
                <w:rFonts w:hint="default" w:cstheme="minorHAnsi"/>
                <w:lang w:val="fr-FR"/>
              </w:rPr>
            </w:pPr>
            <w:ins w:id="15" w:author="adupaix" w:date="2021-07-07T11:03:27Z">
              <w:r>
                <w:rPr>
                  <w:rFonts w:hint="default" w:cstheme="minorHAnsi"/>
                  <w:lang w:val="fr-FR"/>
                </w:rPr>
                <w:t>Compare</w:t>
              </w:r>
            </w:ins>
            <w:ins w:id="16" w:author="adupaix" w:date="2021-07-07T11:03:28Z">
              <w:r>
                <w:rPr>
                  <w:rFonts w:hint="default" w:cstheme="minorHAnsi"/>
                  <w:lang w:val="fr-FR"/>
                </w:rPr>
                <w:t xml:space="preserve"> </w:t>
              </w:r>
            </w:ins>
            <w:ins w:id="17" w:author="adupaix" w:date="2021-07-07T11:03:36Z">
              <w:r>
                <w:rPr>
                  <w:rFonts w:hint="default" w:cstheme="minorHAnsi"/>
                  <w:lang w:val="fr-FR"/>
                </w:rPr>
                <w:t>on</w:t>
              </w:r>
            </w:ins>
            <w:ins w:id="18" w:author="adupaix" w:date="2021-07-07T11:03:37Z">
              <w:r>
                <w:rPr>
                  <w:rFonts w:hint="default" w:cstheme="minorHAnsi"/>
                  <w:lang w:val="fr-FR"/>
                </w:rPr>
                <w:t>e year</w:t>
              </w:r>
            </w:ins>
            <w:ins w:id="19" w:author="adupaix" w:date="2021-07-07T11:03:40Z">
              <w:r>
                <w:rPr>
                  <w:rFonts w:hint="default" w:cstheme="minorHAnsi"/>
                  <w:lang w:val="fr-FR"/>
                </w:rPr>
                <w:t xml:space="preserve">, </w:t>
              </w:r>
            </w:ins>
            <w:ins w:id="20" w:author="adupaix" w:date="2021-07-07T11:03:41Z">
              <w:r>
                <w:rPr>
                  <w:rFonts w:hint="default" w:cstheme="minorHAnsi"/>
                  <w:lang w:val="fr-FR"/>
                </w:rPr>
                <w:t>wit</w:t>
              </w:r>
            </w:ins>
            <w:ins w:id="21" w:author="adupaix" w:date="2021-07-07T11:03:42Z">
              <w:r>
                <w:rPr>
                  <w:rFonts w:hint="default" w:cstheme="minorHAnsi"/>
                  <w:lang w:val="fr-FR"/>
                </w:rPr>
                <w:t xml:space="preserve">h </w:t>
              </w:r>
            </w:ins>
            <w:ins w:id="22" w:author="adupaix" w:date="2021-07-07T11:03:50Z">
              <w:r>
                <w:rPr>
                  <w:rFonts w:hint="default" w:cstheme="minorHAnsi"/>
                  <w:lang w:val="fr-FR"/>
                </w:rPr>
                <w:t>t</w:t>
              </w:r>
            </w:ins>
            <w:ins w:id="23" w:author="adupaix" w:date="2021-07-07T11:03:51Z">
              <w:r>
                <w:rPr>
                  <w:rFonts w:hint="default" w:cstheme="minorHAnsi"/>
                  <w:lang w:val="fr-FR"/>
                </w:rPr>
                <w:t>he his</w:t>
              </w:r>
            </w:ins>
            <w:ins w:id="24" w:author="adupaix" w:date="2021-07-07T11:03:52Z">
              <w:r>
                <w:rPr>
                  <w:rFonts w:hint="default" w:cstheme="minorHAnsi"/>
                  <w:lang w:val="fr-FR"/>
                </w:rPr>
                <w:t xml:space="preserve">torical </w:t>
              </w:r>
            </w:ins>
            <w:ins w:id="25" w:author="adupaix" w:date="2021-07-07T11:03:53Z">
              <w:r>
                <w:rPr>
                  <w:rFonts w:hint="default" w:cstheme="minorHAnsi"/>
                  <w:lang w:val="fr-FR"/>
                </w:rPr>
                <w:t>cu</w:t>
              </w:r>
            </w:ins>
            <w:ins w:id="26" w:author="adupaix" w:date="2021-07-07T11:03:54Z">
              <w:r>
                <w:rPr>
                  <w:rFonts w:hint="default" w:cstheme="minorHAnsi"/>
                  <w:lang w:val="fr-FR"/>
                </w:rPr>
                <w:t>rrents</w:t>
              </w:r>
            </w:ins>
            <w:ins w:id="27" w:author="adupaix" w:date="2021-07-07T11:03:55Z">
              <w:r>
                <w:rPr>
                  <w:rFonts w:hint="default" w:cstheme="minorHAnsi"/>
                  <w:lang w:val="fr-FR"/>
                </w:rPr>
                <w:t xml:space="preserve"> and </w:t>
              </w:r>
            </w:ins>
            <w:ins w:id="28" w:author="adupaix" w:date="2021-07-07T11:03:56Z">
              <w:r>
                <w:rPr>
                  <w:rFonts w:hint="default" w:cstheme="minorHAnsi"/>
                  <w:lang w:val="fr-FR"/>
                </w:rPr>
                <w:t>with</w:t>
              </w:r>
            </w:ins>
            <w:ins w:id="29" w:author="adupaix" w:date="2021-07-07T11:03:57Z">
              <w:r>
                <w:rPr>
                  <w:rFonts w:hint="default" w:cstheme="minorHAnsi"/>
                  <w:lang w:val="fr-FR"/>
                </w:rPr>
                <w:t xml:space="preserve"> N</w:t>
              </w:r>
            </w:ins>
            <w:ins w:id="30" w:author="adupaix" w:date="2021-07-07T11:03:58Z">
              <w:r>
                <w:rPr>
                  <w:rFonts w:hint="default" w:cstheme="minorHAnsi"/>
                  <w:lang w:val="fr-FR"/>
                </w:rPr>
                <w:t>EMO</w:t>
              </w:r>
            </w:ins>
          </w:p>
        </w:tc>
        <w:tc>
          <w:tcPr>
            <w:tcW w:w="3544" w:type="dxa"/>
          </w:tcPr>
          <w:p>
            <w:pPr>
              <w:rPr>
                <w:ins w:id="31" w:author="adupaix" w:date="2021-07-07T11:03:03Z"/>
                <w:rFonts w:hint="default" w:cstheme="minorHAnsi"/>
                <w:lang w:val="fr-FR"/>
              </w:rPr>
            </w:pPr>
            <w:ins w:id="32" w:author="adupaix" w:date="2021-07-07T11:04:00Z">
              <w:r>
                <w:rPr>
                  <w:rFonts w:hint="default" w:cstheme="minorHAnsi"/>
                  <w:lang w:val="fr-FR"/>
                </w:rPr>
                <w:t>2000</w:t>
              </w:r>
            </w:ins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NOTES/QUESTIONS:</w:t>
      </w:r>
    </w:p>
    <w:p>
      <w:pPr>
        <w:rPr>
          <w:lang w:val="en-US"/>
        </w:rPr>
      </w:pPr>
      <w:r>
        <w:rPr>
          <w:lang w:val="en-US"/>
        </w:rPr>
        <w:t>* If the average lifetime of logs is 1 year, should we consider a time lag of 2 years each time (some logs should be in the water from previous year)</w:t>
      </w:r>
    </w:p>
    <w:p>
      <w:pPr>
        <w:rPr>
          <w:lang w:val="en-US"/>
        </w:rPr>
      </w:pPr>
      <w:r>
        <w:rPr>
          <w:lang w:val="en-US"/>
        </w:rPr>
        <w:t xml:space="preserve">** </w:t>
      </w:r>
      <w:r>
        <w:rPr>
          <w:rFonts w:cstheme="minorHAnsi"/>
          <w:lang w:val="en-US"/>
        </w:rPr>
        <w:t>Issue: some years like 2010 have IOD-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upaix" w:date="2021-07-07T10:57:54Z" w:initials="a">
    <w:p w14:paraId="DFFF17EC"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2016/2019: peut-être un peu juste pour les produits de forçage, même si je pense que NEMO doit commencer à être disponible pour 2020,</w:t>
      </w:r>
    </w:p>
    <w:p w14:paraId="FE790CE8"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Dans tous les cas, étude à faire avec un autre produit de forçage que celui fourni par Matthieu</w:t>
      </w:r>
    </w:p>
  </w:comment>
  <w:comment w:id="1" w:author="adupaix" w:date="2021-07-07T11:00:37Z" w:initials="a">
    <w:p w14:paraId="295DDDA8"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Si on parle des années pour la cartographie du couvert forestier, il ne faut pas après 2003. Même peut-être 2002 ? Et regarder la distribution des NLOG en 2004 ? Puis 2004 (carto) et regarder la distribution en 2006 (produite par les courants de 2005, donc IOD neutre)</w:t>
      </w:r>
    </w:p>
  </w:comment>
  <w:comment w:id="2" w:author="adupaix" w:date="2021-07-07T11:02:56Z" w:initials="a">
    <w:p w14:paraId="F7FDAA41"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Ok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E790CE8" w15:done="0"/>
  <w15:commentEx w15:paraId="295DDDA8" w15:done="0"/>
  <w15:commentEx w15:paraId="F7FDAA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upaix">
    <w15:presenceInfo w15:providerId="None" w15:userId="adupai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trackRevisions w:val="true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32"/>
    <w:rsid w:val="00003AD8"/>
    <w:rsid w:val="00320CBC"/>
    <w:rsid w:val="004340C7"/>
    <w:rsid w:val="00447542"/>
    <w:rsid w:val="00966C30"/>
    <w:rsid w:val="00F83B35"/>
    <w:rsid w:val="00F83C32"/>
    <w:rsid w:val="77C8901D"/>
    <w:rsid w:val="EDBE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732</Characters>
  <Lines>6</Lines>
  <Paragraphs>1</Paragraphs>
  <TotalTime>101</TotalTime>
  <ScaleCrop>false</ScaleCrop>
  <LinksUpToDate>false</LinksUpToDate>
  <CharactersWithSpaces>859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2021-07-07T10:25:00Z</dcterms:created>
  <dc:creator>M Capello</dc:creator>
  <cp:lastModifiedBy>adupaix</cp:lastModifiedBy>
  <dcterms:modified xsi:type="dcterms:W3CDTF">2021-09-24T11:32:01Z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